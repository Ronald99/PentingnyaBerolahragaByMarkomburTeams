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FC" w:rsidRPr="00A738FC" w:rsidRDefault="00A738FC" w:rsidP="00A738FC">
      <w:pPr>
        <w:spacing w:after="0" w:line="240" w:lineRule="auto"/>
        <w:jc w:val="center"/>
        <w:rPr>
          <w:rFonts w:ascii="Times New Roman" w:eastAsia="Times New Roman" w:hAnsi="Times New Roman" w:cs="Times New Roman"/>
          <w:sz w:val="52"/>
          <w:szCs w:val="52"/>
          <w:lang w:eastAsia="id-ID"/>
        </w:rPr>
      </w:pPr>
      <w:r>
        <w:rPr>
          <w:rFonts w:ascii="Times New Roman" w:eastAsia="Times New Roman" w:hAnsi="Times New Roman" w:cs="Times New Roman"/>
          <w:sz w:val="52"/>
          <w:szCs w:val="52"/>
          <w:lang w:eastAsia="id-ID"/>
        </w:rPr>
        <w:t>ISTILAH DALAM PERMAINAN BOLA BASKET</w:t>
      </w:r>
    </w:p>
    <w:p w:rsidR="00A738FC" w:rsidRDefault="00A738FC" w:rsidP="00A738FC">
      <w:pPr>
        <w:spacing w:after="0" w:line="240" w:lineRule="auto"/>
        <w:jc w:val="center"/>
        <w:rPr>
          <w:rFonts w:ascii="Times New Roman" w:eastAsia="Times New Roman" w:hAnsi="Times New Roman" w:cs="Times New Roman"/>
          <w:sz w:val="24"/>
          <w:szCs w:val="24"/>
          <w:lang w:eastAsia="id-ID"/>
        </w:rPr>
      </w:pPr>
    </w:p>
    <w:p w:rsidR="00A738FC" w:rsidRDefault="00A738FC" w:rsidP="00A738FC">
      <w:pPr>
        <w:spacing w:after="0" w:line="240" w:lineRule="auto"/>
        <w:jc w:val="center"/>
        <w:rPr>
          <w:rFonts w:ascii="Times New Roman" w:eastAsia="Times New Roman" w:hAnsi="Times New Roman" w:cs="Times New Roman"/>
          <w:sz w:val="24"/>
          <w:szCs w:val="24"/>
          <w:lang w:eastAsia="id-ID"/>
        </w:rPr>
      </w:pPr>
    </w:p>
    <w:p w:rsidR="00A738FC" w:rsidRDefault="00A738FC" w:rsidP="00A738FC">
      <w:pPr>
        <w:spacing w:after="0" w:line="240" w:lineRule="auto"/>
        <w:jc w:val="center"/>
        <w:rPr>
          <w:rFonts w:ascii="Times New Roman" w:eastAsia="Times New Roman" w:hAnsi="Times New Roman" w:cs="Times New Roman"/>
          <w:sz w:val="24"/>
          <w:szCs w:val="24"/>
          <w:lang w:eastAsia="id-ID"/>
        </w:rPr>
      </w:pPr>
    </w:p>
    <w:p w:rsidR="00A738FC" w:rsidRPr="00A738FC" w:rsidRDefault="00A738FC" w:rsidP="00A738FC">
      <w:pPr>
        <w:spacing w:after="0" w:line="240" w:lineRule="auto"/>
        <w:jc w:val="center"/>
        <w:rPr>
          <w:rFonts w:ascii="Times New Roman" w:eastAsia="Times New Roman" w:hAnsi="Times New Roman" w:cs="Times New Roman"/>
          <w:sz w:val="24"/>
          <w:szCs w:val="24"/>
          <w:lang w:eastAsia="id-ID"/>
        </w:rPr>
      </w:pPr>
      <w:r w:rsidRPr="00A738FC">
        <w:rPr>
          <w:rFonts w:ascii="Times New Roman" w:eastAsia="Times New Roman" w:hAnsi="Times New Roman" w:cs="Times New Roman"/>
          <w:noProof/>
          <w:sz w:val="24"/>
          <w:szCs w:val="24"/>
          <w:lang w:eastAsia="id-ID"/>
        </w:rPr>
        <w:drawing>
          <wp:inline distT="0" distB="0" distL="0" distR="0">
            <wp:extent cx="3419475" cy="2266950"/>
            <wp:effectExtent l="19050" t="0" r="9525" b="0"/>
            <wp:docPr id="1" name="Picture 1" descr="Free Image Hosting at www.ImageShack.u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Hosting at www.ImageShack.us">
                      <a:hlinkClick r:id="rId5" tgtFrame="&quot;_blank&quot;"/>
                    </pic:cNvPr>
                    <pic:cNvPicPr>
                      <a:picLocks noChangeAspect="1" noChangeArrowheads="1"/>
                    </pic:cNvPicPr>
                  </pic:nvPicPr>
                  <pic:blipFill>
                    <a:blip r:embed="rId6"/>
                    <a:srcRect/>
                    <a:stretch>
                      <a:fillRect/>
                    </a:stretch>
                  </pic:blipFill>
                  <pic:spPr bwMode="auto">
                    <a:xfrm>
                      <a:off x="0" y="0"/>
                      <a:ext cx="3419475" cy="2266950"/>
                    </a:xfrm>
                    <a:prstGeom prst="rect">
                      <a:avLst/>
                    </a:prstGeom>
                    <a:noFill/>
                    <a:ln w="9525">
                      <a:noFill/>
                      <a:miter lim="800000"/>
                      <a:headEnd/>
                      <a:tailEnd/>
                    </a:ln>
                  </pic:spPr>
                </pic:pic>
              </a:graphicData>
            </a:graphic>
          </wp:inline>
        </w:drawing>
      </w:r>
    </w:p>
    <w:p w:rsidR="00A738FC" w:rsidRPr="00A738FC" w:rsidRDefault="00A738FC" w:rsidP="00A738FC">
      <w:pPr>
        <w:spacing w:after="0" w:line="240" w:lineRule="auto"/>
        <w:rPr>
          <w:rFonts w:ascii="Times New Roman" w:eastAsia="Times New Roman" w:hAnsi="Times New Roman" w:cs="Times New Roman"/>
          <w:sz w:val="24"/>
          <w:szCs w:val="24"/>
          <w:lang w:eastAsia="id-ID"/>
        </w:rPr>
      </w:pPr>
    </w:p>
    <w:p w:rsidR="00A738FC" w:rsidRPr="00A738FC" w:rsidRDefault="00A738FC" w:rsidP="00A738F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Area “paint”</w:t>
      </w:r>
      <w:r w:rsidRPr="00A738FC">
        <w:rPr>
          <w:rFonts w:ascii="Times New Roman" w:eastAsia="Times New Roman" w:hAnsi="Times New Roman" w:cs="Times New Roman"/>
          <w:sz w:val="24"/>
          <w:szCs w:val="24"/>
          <w:lang w:eastAsia="id-ID"/>
        </w:rPr>
        <w:t xml:space="preserve"> adalah wilayah yang berada antara baseline (garis out) dan free throw line (garis freethrow). Jika pemain menyerang berada didalam area tanpa melakukan apapun selama 3 detik, maka akan terkena 3 second violation (pelanggaran 3 detik).</w:t>
      </w:r>
    </w:p>
    <w:p w:rsidR="00A738FC" w:rsidRPr="00A738FC" w:rsidRDefault="00A738FC" w:rsidP="00A738F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“Free throw line”</w:t>
      </w:r>
      <w:r w:rsidRPr="00A738FC">
        <w:rPr>
          <w:rFonts w:ascii="Times New Roman" w:eastAsia="Times New Roman" w:hAnsi="Times New Roman" w:cs="Times New Roman"/>
          <w:sz w:val="24"/>
          <w:szCs w:val="24"/>
          <w:lang w:eastAsia="id-ID"/>
        </w:rPr>
        <w:t xml:space="preserve"> adalah garis lemparan bebas</w:t>
      </w:r>
    </w:p>
    <w:p w:rsidR="00A738FC" w:rsidRPr="00A738FC" w:rsidRDefault="00A738FC" w:rsidP="00A738F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“Low Post”</w:t>
      </w:r>
      <w:r w:rsidRPr="00A738FC">
        <w:rPr>
          <w:rFonts w:ascii="Times New Roman" w:eastAsia="Times New Roman" w:hAnsi="Times New Roman" w:cs="Times New Roman"/>
          <w:sz w:val="24"/>
          <w:szCs w:val="24"/>
          <w:lang w:eastAsia="id-ID"/>
        </w:rPr>
        <w:t xml:space="preserve"> adalah wilayah dibawah ring basket baik kiri maupun kanan</w:t>
      </w:r>
    </w:p>
    <w:p w:rsidR="00A738FC" w:rsidRPr="00A738FC" w:rsidRDefault="00A738FC" w:rsidP="00A738FC">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“High Post”</w:t>
      </w:r>
      <w:r w:rsidRPr="00A738FC">
        <w:rPr>
          <w:rFonts w:ascii="Times New Roman" w:eastAsia="Times New Roman" w:hAnsi="Times New Roman" w:cs="Times New Roman"/>
          <w:sz w:val="24"/>
          <w:szCs w:val="24"/>
          <w:lang w:eastAsia="id-ID"/>
        </w:rPr>
        <w:t xml:space="preserve"> adalah wilayah setengah dari lingkaran area lemparan bebas. Dimulai dari garis lemparan bebas sampai “elbow” (lihat diagram)</w:t>
      </w:r>
    </w:p>
    <w:p w:rsidR="00A738FC" w:rsidRPr="00A738FC" w:rsidRDefault="00A738FC" w:rsidP="00A738F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“Point”</w:t>
      </w:r>
      <w:r w:rsidRPr="00A738FC">
        <w:rPr>
          <w:rFonts w:ascii="Times New Roman" w:eastAsia="Times New Roman" w:hAnsi="Times New Roman" w:cs="Times New Roman"/>
          <w:sz w:val="24"/>
          <w:szCs w:val="24"/>
          <w:lang w:eastAsia="id-ID"/>
        </w:rPr>
        <w:t xml:space="preserve"> adalah wilayah depan tempat playmaker biasa memulai serangan, dan “wings” adalah area kiri kanan dari “point” biasa di isi oleh seorang shooting guard(lihat diagram)</w:t>
      </w:r>
    </w:p>
    <w:p w:rsidR="00A738FC" w:rsidRPr="00A738FC" w:rsidRDefault="00A738FC" w:rsidP="00A738FC">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“top of the key”</w:t>
      </w:r>
      <w:r w:rsidRPr="00A738FC">
        <w:rPr>
          <w:rFonts w:ascii="Times New Roman" w:eastAsia="Times New Roman" w:hAnsi="Times New Roman" w:cs="Times New Roman"/>
          <w:sz w:val="24"/>
          <w:szCs w:val="24"/>
          <w:lang w:eastAsia="id-ID"/>
        </w:rPr>
        <w:t xml:space="preserve"> adalah wilayah 2 point antara “high post” dan “point”</w:t>
      </w:r>
    </w:p>
    <w:p w:rsidR="00A738FC" w:rsidRPr="00A738FC" w:rsidRDefault="00A738FC" w:rsidP="00A738FC">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“short corner”</w:t>
      </w:r>
      <w:r w:rsidRPr="00A738FC">
        <w:rPr>
          <w:rFonts w:ascii="Times New Roman" w:eastAsia="Times New Roman" w:hAnsi="Times New Roman" w:cs="Times New Roman"/>
          <w:sz w:val="24"/>
          <w:szCs w:val="24"/>
          <w:lang w:eastAsia="id-ID"/>
        </w:rPr>
        <w:t xml:space="preserve"> adalah wilayah di sudut2x perimeter lapangan berjarak sekitar 3-4meter yang biasa menjadi tempat open jump shoot.</w:t>
      </w:r>
    </w:p>
    <w:p w:rsidR="00A738FC" w:rsidRPr="00A738FC" w:rsidRDefault="00A738FC" w:rsidP="00A738FC">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“ball side atau strong side”</w:t>
      </w:r>
      <w:r w:rsidRPr="00A738FC">
        <w:rPr>
          <w:rFonts w:ascii="Times New Roman" w:eastAsia="Times New Roman" w:hAnsi="Times New Roman" w:cs="Times New Roman"/>
          <w:sz w:val="24"/>
          <w:szCs w:val="24"/>
          <w:lang w:eastAsia="id-ID"/>
        </w:rPr>
        <w:t xml:space="preserve"> adalah istilah untuk setengah bagian lapangan dimana bola sedang aktif dimainkan.</w:t>
      </w:r>
    </w:p>
    <w:p w:rsidR="00A738FC" w:rsidRPr="00A738FC" w:rsidRDefault="00A738FC" w:rsidP="00A738FC">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“weak side”</w:t>
      </w:r>
      <w:r w:rsidRPr="00A738FC">
        <w:rPr>
          <w:rFonts w:ascii="Times New Roman" w:eastAsia="Times New Roman" w:hAnsi="Times New Roman" w:cs="Times New Roman"/>
          <w:sz w:val="24"/>
          <w:szCs w:val="24"/>
          <w:lang w:eastAsia="id-ID"/>
        </w:rPr>
        <w:t xml:space="preserve"> adalah kebalikan dari strong side</w:t>
      </w:r>
    </w:p>
    <w:p w:rsidR="00A738FC" w:rsidRPr="00A738FC" w:rsidRDefault="00A738FC" w:rsidP="00A738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 xml:space="preserve">“back door” </w:t>
      </w:r>
      <w:r w:rsidRPr="00A738FC">
        <w:rPr>
          <w:rFonts w:ascii="Times New Roman" w:eastAsia="Times New Roman" w:hAnsi="Times New Roman" w:cs="Times New Roman"/>
          <w:sz w:val="24"/>
          <w:szCs w:val="24"/>
          <w:lang w:eastAsia="id-ID"/>
        </w:rPr>
        <w:t>adalah jenis permainan atau taktik dalam bola basket ketika seorang pemain berpindah (cutting inside) dari weak side ke strong side melalui bawah ring (under ring)</w:t>
      </w:r>
    </w:p>
    <w:p w:rsidR="00A738FC" w:rsidRPr="00A738FC" w:rsidRDefault="00A738FC" w:rsidP="00A738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lastRenderedPageBreak/>
        <w:t>“10 seconds line “</w:t>
      </w:r>
      <w:r w:rsidRPr="00A738FC">
        <w:rPr>
          <w:rFonts w:ascii="Times New Roman" w:eastAsia="Times New Roman" w:hAnsi="Times New Roman" w:cs="Times New Roman"/>
          <w:sz w:val="24"/>
          <w:szCs w:val="24"/>
          <w:lang w:eastAsia="id-ID"/>
        </w:rPr>
        <w:t xml:space="preserve"> (garis 10 detik) adalah garis baseline sampai dengan tengah lapangan. Ketika team menyerang tidak mampu keluar dari daerahnya sendiri dalam 10 detik maka akan terjadi 10 seconds violation (pelanggaran 10 detik)</w:t>
      </w:r>
    </w:p>
    <w:p w:rsidR="00A738FC" w:rsidRPr="00A738FC" w:rsidRDefault="00A738FC" w:rsidP="00A738FC">
      <w:pPr>
        <w:spacing w:after="240"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sz w:val="24"/>
          <w:szCs w:val="24"/>
          <w:lang w:eastAsia="id-ID"/>
        </w:rPr>
        <w:br/>
      </w:r>
      <w:hyperlink r:id="rId7" w:tgtFrame="_blank" w:history="1">
        <w:r w:rsidRPr="00A738FC">
          <w:rPr>
            <w:rFonts w:ascii="Times New Roman" w:eastAsia="Times New Roman" w:hAnsi="Times New Roman" w:cs="Times New Roman"/>
            <w:b/>
            <w:bCs/>
            <w:sz w:val="24"/>
            <w:szCs w:val="24"/>
            <w:lang w:eastAsia="id-ID"/>
          </w:rPr>
          <w:t>Penomoran Pemain, Istilah Offensive dan Terminologi</w:t>
        </w:r>
      </w:hyperlink>
      <w:r w:rsidRPr="00A738FC">
        <w:rPr>
          <w:rFonts w:ascii="Times New Roman" w:eastAsia="Times New Roman" w:hAnsi="Times New Roman" w:cs="Times New Roman"/>
          <w:sz w:val="24"/>
          <w:szCs w:val="24"/>
          <w:lang w:eastAsia="id-ID"/>
        </w:rPr>
        <w:br/>
        <w:t xml:space="preserve"> Pada saa</w:t>
      </w:r>
      <w:r>
        <w:rPr>
          <w:rFonts w:ascii="Times New Roman" w:eastAsia="Times New Roman" w:hAnsi="Times New Roman" w:cs="Times New Roman"/>
          <w:sz w:val="24"/>
          <w:szCs w:val="24"/>
          <w:lang w:eastAsia="id-ID"/>
        </w:rPr>
        <w:t>t pertama basket di kenal publik</w:t>
      </w:r>
      <w:r w:rsidRPr="00A738FC">
        <w:rPr>
          <w:rFonts w:ascii="Times New Roman" w:eastAsia="Times New Roman" w:hAnsi="Times New Roman" w:cs="Times New Roman"/>
          <w:sz w:val="24"/>
          <w:szCs w:val="24"/>
          <w:lang w:eastAsia="id-ID"/>
        </w:rPr>
        <w:t xml:space="preserve"> hanya ada istilah 2 orang guard yang menjaga daerah perimeter, seorang center yang bermain di daerah high post, dan 2 orang forward yang berada di sudut lapangan maupun daerah wings.</w:t>
      </w:r>
      <w:r w:rsidRPr="00A738FC">
        <w:rPr>
          <w:rFonts w:ascii="Times New Roman" w:eastAsia="Times New Roman" w:hAnsi="Times New Roman" w:cs="Times New Roman"/>
          <w:sz w:val="24"/>
          <w:szCs w:val="24"/>
          <w:lang w:eastAsia="id-ID"/>
        </w:rPr>
        <w:br/>
        <w:t>Namun sekarang posisi pemain di ibaratkan sebagai nomor2x dikarenakan istilah2x diatas sudah tidak mampu menggambarkan posisi pemain dilapangan yang ketika seorang forward bisa berada under basket, seorang center di perimeter, maupun seorang guard di short corner.</w:t>
      </w:r>
      <w:r w:rsidRPr="00A738FC">
        <w:rPr>
          <w:rFonts w:ascii="Times New Roman" w:eastAsia="Times New Roman" w:hAnsi="Times New Roman" w:cs="Times New Roman"/>
          <w:sz w:val="24"/>
          <w:szCs w:val="24"/>
          <w:lang w:eastAsia="id-ID"/>
        </w:rPr>
        <w:br/>
        <w:t>Lihat diagram dibawah ini untuk lebih jelasnya mengenai penomoran pemain dalam pola 3-2 .</w:t>
      </w:r>
    </w:p>
    <w:p w:rsidR="00A738FC" w:rsidRPr="00A738FC" w:rsidRDefault="00A738FC" w:rsidP="00A738FC">
      <w:pPr>
        <w:spacing w:after="0" w:line="240" w:lineRule="auto"/>
        <w:jc w:val="center"/>
        <w:rPr>
          <w:rFonts w:ascii="Times New Roman" w:eastAsia="Times New Roman" w:hAnsi="Times New Roman" w:cs="Times New Roman"/>
          <w:sz w:val="24"/>
          <w:szCs w:val="24"/>
          <w:lang w:eastAsia="id-ID"/>
        </w:rPr>
      </w:pPr>
      <w:r w:rsidRPr="00A738FC">
        <w:rPr>
          <w:rFonts w:ascii="Times New Roman" w:eastAsia="Times New Roman" w:hAnsi="Times New Roman" w:cs="Times New Roman"/>
          <w:noProof/>
          <w:sz w:val="24"/>
          <w:szCs w:val="24"/>
          <w:lang w:eastAsia="id-ID"/>
        </w:rPr>
        <w:drawing>
          <wp:inline distT="0" distB="0" distL="0" distR="0">
            <wp:extent cx="2019300" cy="1676400"/>
            <wp:effectExtent l="19050" t="0" r="0" b="0"/>
            <wp:docPr id="2" name="Picture 2" descr="Free Image Hosting at www.ImageShack.u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Image Hosting at www.ImageShack.us">
                      <a:hlinkClick r:id="rId8" tgtFrame="&quot;_blank&quot;"/>
                    </pic:cNvPr>
                    <pic:cNvPicPr>
                      <a:picLocks noChangeAspect="1" noChangeArrowheads="1"/>
                    </pic:cNvPicPr>
                  </pic:nvPicPr>
                  <pic:blipFill>
                    <a:blip r:embed="rId9"/>
                    <a:srcRect/>
                    <a:stretch>
                      <a:fillRect/>
                    </a:stretch>
                  </pic:blipFill>
                  <pic:spPr bwMode="auto">
                    <a:xfrm>
                      <a:off x="0" y="0"/>
                      <a:ext cx="2019300" cy="1676400"/>
                    </a:xfrm>
                    <a:prstGeom prst="rect">
                      <a:avLst/>
                    </a:prstGeom>
                    <a:noFill/>
                    <a:ln w="9525">
                      <a:noFill/>
                      <a:miter lim="800000"/>
                      <a:headEnd/>
                      <a:tailEnd/>
                    </a:ln>
                  </pic:spPr>
                </pic:pic>
              </a:graphicData>
            </a:graphic>
          </wp:inline>
        </w:drawing>
      </w:r>
    </w:p>
    <w:p w:rsidR="00A738FC" w:rsidRPr="00A738FC" w:rsidRDefault="00A738FC" w:rsidP="00A738FC">
      <w:pPr>
        <w:spacing w:after="0"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sz w:val="24"/>
          <w:szCs w:val="24"/>
          <w:lang w:eastAsia="id-ID"/>
        </w:rPr>
        <w:br/>
        <w:t>01 adalah point guard, wing kanan adalah 02, wing kiri 03, low post kanan 04 dan low post kiri 05.</w:t>
      </w:r>
      <w:r w:rsidRPr="00A738FC">
        <w:rPr>
          <w:rFonts w:ascii="Times New Roman" w:eastAsia="Times New Roman" w:hAnsi="Times New Roman" w:cs="Times New Roman"/>
          <w:sz w:val="24"/>
          <w:szCs w:val="24"/>
          <w:lang w:eastAsia="id-ID"/>
        </w:rPr>
        <w:br/>
        <w:t>01 biasanya adalah seorang point guard, dan 02 adalah seorang shooting guard, 03 seorang small forward dengan kemampuan shooting yang baik, 04 seorang power forward yang merupakan hustle rebounder ataupun petarung uder basket, dan 05 adalah pemain center maupun pemain dengan postur kuat di team.</w:t>
      </w:r>
      <w:r w:rsidRPr="00A738FC">
        <w:rPr>
          <w:rFonts w:ascii="Times New Roman" w:eastAsia="Times New Roman" w:hAnsi="Times New Roman" w:cs="Times New Roman"/>
          <w:sz w:val="24"/>
          <w:szCs w:val="24"/>
          <w:lang w:eastAsia="id-ID"/>
        </w:rPr>
        <w:br/>
        <w:t>Penomoran pemain bisa berbeda beda tergantung pola dasar yang di gunakan, namun intinya sama aja kaya diatas.</w:t>
      </w:r>
    </w:p>
    <w:p w:rsidR="00A738FC" w:rsidRPr="00A738FC" w:rsidRDefault="00A738FC" w:rsidP="00A738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sz w:val="24"/>
          <w:szCs w:val="24"/>
          <w:lang w:eastAsia="id-ID"/>
        </w:rPr>
        <w:t>“</w:t>
      </w:r>
      <w:hyperlink r:id="rId10" w:tgtFrame="_blank" w:history="1">
        <w:r w:rsidRPr="00A738FC">
          <w:rPr>
            <w:rFonts w:ascii="Times New Roman" w:eastAsia="Times New Roman" w:hAnsi="Times New Roman" w:cs="Times New Roman"/>
            <w:b/>
            <w:bCs/>
            <w:sz w:val="24"/>
            <w:szCs w:val="24"/>
            <w:lang w:eastAsia="id-ID"/>
          </w:rPr>
          <w:t>pick and Roll</w:t>
        </w:r>
      </w:hyperlink>
      <w:r w:rsidRPr="00A738FC">
        <w:rPr>
          <w:rFonts w:ascii="Times New Roman" w:eastAsia="Times New Roman" w:hAnsi="Times New Roman" w:cs="Times New Roman"/>
          <w:sz w:val="24"/>
          <w:szCs w:val="24"/>
          <w:lang w:eastAsia="id-ID"/>
        </w:rPr>
        <w:t xml:space="preserve">” adalah salah satu taktik dalam basket dimana seorang pemain melakukan screen untuk melindungi pemain lain yang memegang bola, sehingga pemain itu dapat melewati penjagaan, dan lalu dapat memberikan </w:t>
      </w:r>
      <w:hyperlink r:id="rId11" w:tgtFrame="_blank" w:history="1">
        <w:r w:rsidRPr="00A738FC">
          <w:rPr>
            <w:rFonts w:ascii="Times New Roman" w:eastAsia="Times New Roman" w:hAnsi="Times New Roman" w:cs="Times New Roman"/>
            <w:sz w:val="24"/>
            <w:szCs w:val="24"/>
            <w:lang w:eastAsia="id-ID"/>
          </w:rPr>
          <w:t>passing</w:t>
        </w:r>
      </w:hyperlink>
      <w:r w:rsidRPr="00A738FC">
        <w:rPr>
          <w:rFonts w:ascii="Times New Roman" w:eastAsia="Times New Roman" w:hAnsi="Times New Roman" w:cs="Times New Roman"/>
          <w:sz w:val="24"/>
          <w:szCs w:val="24"/>
          <w:lang w:eastAsia="id-ID"/>
        </w:rPr>
        <w:t xml:space="preserve"> balik kepada pemain yang melakukan screen.</w:t>
      </w:r>
    </w:p>
    <w:p w:rsidR="00A738FC" w:rsidRPr="00A738FC" w:rsidRDefault="00A738FC" w:rsidP="00A738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w:t>
      </w:r>
      <w:hyperlink r:id="rId12" w:tgtFrame="_blank" w:history="1">
        <w:r w:rsidRPr="00A738FC">
          <w:rPr>
            <w:rFonts w:ascii="Times New Roman" w:eastAsia="Times New Roman" w:hAnsi="Times New Roman" w:cs="Times New Roman"/>
            <w:b/>
            <w:bCs/>
            <w:sz w:val="24"/>
            <w:szCs w:val="24"/>
            <w:lang w:eastAsia="id-ID"/>
          </w:rPr>
          <w:t>give and go</w:t>
        </w:r>
      </w:hyperlink>
      <w:r w:rsidRPr="00A738FC">
        <w:rPr>
          <w:rFonts w:ascii="Times New Roman" w:eastAsia="Times New Roman" w:hAnsi="Times New Roman" w:cs="Times New Roman"/>
          <w:b/>
          <w:bCs/>
          <w:sz w:val="24"/>
          <w:szCs w:val="24"/>
          <w:lang w:eastAsia="id-ID"/>
        </w:rPr>
        <w:t>”</w:t>
      </w:r>
      <w:r w:rsidRPr="00A738FC">
        <w:rPr>
          <w:rFonts w:ascii="Times New Roman" w:eastAsia="Times New Roman" w:hAnsi="Times New Roman" w:cs="Times New Roman"/>
          <w:sz w:val="24"/>
          <w:szCs w:val="24"/>
          <w:lang w:eastAsia="id-ID"/>
        </w:rPr>
        <w:t xml:space="preserve"> adalah salah satu taktik dasar lain dalam basket, bisa juga dikatakan taktik 0ne-two, yaitu taktik ketika pemain memberikan </w:t>
      </w:r>
      <w:hyperlink r:id="rId13" w:tgtFrame="_blank" w:history="1">
        <w:r w:rsidRPr="00A738FC">
          <w:rPr>
            <w:rFonts w:ascii="Times New Roman" w:eastAsia="Times New Roman" w:hAnsi="Times New Roman" w:cs="Times New Roman"/>
            <w:sz w:val="24"/>
            <w:szCs w:val="24"/>
            <w:lang w:eastAsia="id-ID"/>
          </w:rPr>
          <w:t>passing</w:t>
        </w:r>
      </w:hyperlink>
      <w:r w:rsidRPr="00A738FC">
        <w:rPr>
          <w:rFonts w:ascii="Times New Roman" w:eastAsia="Times New Roman" w:hAnsi="Times New Roman" w:cs="Times New Roman"/>
          <w:sz w:val="24"/>
          <w:szCs w:val="24"/>
          <w:lang w:eastAsia="id-ID"/>
        </w:rPr>
        <w:t xml:space="preserve"> cepat kepada teman 1 team, lalu berlari dan bersiap untuk menerima kembali passing dari pemain tersebut.</w:t>
      </w:r>
    </w:p>
    <w:p w:rsidR="00A738FC" w:rsidRPr="00A738FC" w:rsidRDefault="00A738FC" w:rsidP="00A738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“reverse the ball”</w:t>
      </w:r>
      <w:r w:rsidRPr="00A738FC">
        <w:rPr>
          <w:rFonts w:ascii="Times New Roman" w:eastAsia="Times New Roman" w:hAnsi="Times New Roman" w:cs="Times New Roman"/>
          <w:sz w:val="24"/>
          <w:szCs w:val="24"/>
          <w:lang w:eastAsia="id-ID"/>
        </w:rPr>
        <w:t xml:space="preserve"> bisa juga dikatakan fast break adalah memberikan passing cepat kea rah ring basket lawan, sehingga lawan belum sanggup membuat pertahanan yang baik. Biasanya taktik ini digunakan kepada team dengan tipe </w:t>
      </w:r>
      <w:hyperlink r:id="rId14" w:tgtFrame="_blank" w:history="1">
        <w:r w:rsidRPr="00A738FC">
          <w:rPr>
            <w:rFonts w:ascii="Times New Roman" w:eastAsia="Times New Roman" w:hAnsi="Times New Roman" w:cs="Times New Roman"/>
            <w:sz w:val="24"/>
            <w:szCs w:val="24"/>
            <w:lang w:eastAsia="id-ID"/>
          </w:rPr>
          <w:t>pertahanan zone defense</w:t>
        </w:r>
      </w:hyperlink>
      <w:r w:rsidRPr="00A738FC">
        <w:rPr>
          <w:rFonts w:ascii="Times New Roman" w:eastAsia="Times New Roman" w:hAnsi="Times New Roman" w:cs="Times New Roman"/>
          <w:sz w:val="24"/>
          <w:szCs w:val="24"/>
          <w:lang w:eastAsia="id-ID"/>
        </w:rPr>
        <w:t>.</w:t>
      </w:r>
    </w:p>
    <w:p w:rsidR="00A738FC" w:rsidRPr="00A738FC" w:rsidRDefault="00A738FC" w:rsidP="00A738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“post up”</w:t>
      </w:r>
      <w:r w:rsidRPr="00A738FC">
        <w:rPr>
          <w:rFonts w:ascii="Times New Roman" w:eastAsia="Times New Roman" w:hAnsi="Times New Roman" w:cs="Times New Roman"/>
          <w:sz w:val="24"/>
          <w:szCs w:val="24"/>
          <w:lang w:eastAsia="id-ID"/>
        </w:rPr>
        <w:t xml:space="preserve"> adalah posisi ketika seorang pemain menerima passing under basket setelah mampu melewati penjagaan lawan. Terdapat 2 pilihan ketika post up terjadi, </w:t>
      </w:r>
      <w:r w:rsidRPr="00A738FC">
        <w:rPr>
          <w:rFonts w:ascii="Times New Roman" w:eastAsia="Times New Roman" w:hAnsi="Times New Roman" w:cs="Times New Roman"/>
          <w:sz w:val="24"/>
          <w:szCs w:val="24"/>
          <w:lang w:eastAsia="id-ID"/>
        </w:rPr>
        <w:lastRenderedPageBreak/>
        <w:t xml:space="preserve">bisa saja pemain tersebut melakukan under basket atau melakukan </w:t>
      </w:r>
      <w:hyperlink r:id="rId15" w:tgtFrame="_blank" w:history="1">
        <w:r w:rsidRPr="00A738FC">
          <w:rPr>
            <w:rFonts w:ascii="Times New Roman" w:eastAsia="Times New Roman" w:hAnsi="Times New Roman" w:cs="Times New Roman"/>
            <w:sz w:val="24"/>
            <w:szCs w:val="24"/>
            <w:lang w:eastAsia="id-ID"/>
          </w:rPr>
          <w:t>passing</w:t>
        </w:r>
      </w:hyperlink>
      <w:r w:rsidRPr="00A738FC">
        <w:rPr>
          <w:rFonts w:ascii="Times New Roman" w:eastAsia="Times New Roman" w:hAnsi="Times New Roman" w:cs="Times New Roman"/>
          <w:sz w:val="24"/>
          <w:szCs w:val="24"/>
          <w:lang w:eastAsia="id-ID"/>
        </w:rPr>
        <w:t xml:space="preserve"> keluar untuk memberikan kesempatan 3 point kepada teman 1 team (inside out)</w:t>
      </w:r>
    </w:p>
    <w:p w:rsidR="00A738FC" w:rsidRDefault="00A738FC" w:rsidP="00A738FC">
      <w:pPr>
        <w:spacing w:after="0" w:line="240" w:lineRule="auto"/>
        <w:rPr>
          <w:rFonts w:ascii="Times New Roman" w:eastAsia="Times New Roman" w:hAnsi="Times New Roman" w:cs="Times New Roman"/>
          <w:sz w:val="24"/>
          <w:szCs w:val="24"/>
          <w:lang w:eastAsia="id-ID"/>
        </w:rPr>
      </w:pPr>
    </w:p>
    <w:p w:rsidR="00A738FC" w:rsidRDefault="00A738FC" w:rsidP="00A738FC">
      <w:pPr>
        <w:spacing w:after="0" w:line="240" w:lineRule="auto"/>
        <w:rPr>
          <w:rFonts w:ascii="Times New Roman" w:eastAsia="Times New Roman" w:hAnsi="Times New Roman" w:cs="Times New Roman"/>
          <w:sz w:val="24"/>
          <w:szCs w:val="24"/>
          <w:lang w:eastAsia="id-ID"/>
        </w:rPr>
      </w:pPr>
    </w:p>
    <w:p w:rsidR="00A738FC" w:rsidRPr="00A738FC" w:rsidRDefault="00A738FC" w:rsidP="00A738FC">
      <w:pPr>
        <w:spacing w:after="0"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sz w:val="24"/>
          <w:szCs w:val="24"/>
          <w:lang w:eastAsia="id-ID"/>
        </w:rPr>
        <w:br/>
      </w:r>
      <w:hyperlink r:id="rId16" w:tgtFrame="_blank" w:history="1">
        <w:r w:rsidRPr="00A738FC">
          <w:rPr>
            <w:rFonts w:ascii="Times New Roman" w:eastAsia="Times New Roman" w:hAnsi="Times New Roman" w:cs="Times New Roman"/>
            <w:b/>
            <w:bCs/>
            <w:sz w:val="24"/>
            <w:szCs w:val="24"/>
            <w:lang w:eastAsia="id-ID"/>
          </w:rPr>
          <w:t>Istilah istilah Pertahanan dalam bola basket</w:t>
        </w:r>
      </w:hyperlink>
      <w:r w:rsidRPr="00A738FC">
        <w:rPr>
          <w:rFonts w:ascii="Times New Roman" w:eastAsia="Times New Roman" w:hAnsi="Times New Roman" w:cs="Times New Roman"/>
          <w:b/>
          <w:bCs/>
          <w:sz w:val="24"/>
          <w:szCs w:val="24"/>
          <w:lang w:eastAsia="id-ID"/>
        </w:rPr>
        <w:t>.</w:t>
      </w:r>
    </w:p>
    <w:p w:rsidR="00A738FC" w:rsidRPr="00A738FC" w:rsidRDefault="00A738FC" w:rsidP="00A738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“Man-to-man Defense”</w:t>
      </w:r>
      <w:r w:rsidRPr="00A738FC">
        <w:rPr>
          <w:rFonts w:ascii="Times New Roman" w:eastAsia="Times New Roman" w:hAnsi="Times New Roman" w:cs="Times New Roman"/>
          <w:sz w:val="24"/>
          <w:szCs w:val="24"/>
          <w:lang w:eastAsia="id-ID"/>
        </w:rPr>
        <w:t xml:space="preserve"> adalah pola pertahanan ketika 1 pemain menjaga 1 pemain lawan atau bisa juga bertukar posisi (switch) ketika salah satu pemain bertahan terkena screen.</w:t>
      </w:r>
    </w:p>
    <w:p w:rsidR="00A738FC" w:rsidRPr="00A738FC" w:rsidRDefault="00A738FC" w:rsidP="00A738FC">
      <w:pPr>
        <w:spacing w:after="0"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sz w:val="24"/>
          <w:szCs w:val="24"/>
          <w:lang w:eastAsia="id-ID"/>
        </w:rPr>
        <w:t xml:space="preserve">Seorang pemain dalam team yang menggunakan posisi </w:t>
      </w:r>
      <w:hyperlink r:id="rId17" w:tgtFrame="_blank" w:history="1">
        <w:r w:rsidRPr="00A738FC">
          <w:rPr>
            <w:rFonts w:ascii="Times New Roman" w:eastAsia="Times New Roman" w:hAnsi="Times New Roman" w:cs="Times New Roman"/>
            <w:sz w:val="24"/>
            <w:szCs w:val="24"/>
            <w:lang w:eastAsia="id-ID"/>
          </w:rPr>
          <w:t>pertahanan man to man</w:t>
        </w:r>
      </w:hyperlink>
      <w:r w:rsidRPr="00A738FC">
        <w:rPr>
          <w:rFonts w:ascii="Times New Roman" w:eastAsia="Times New Roman" w:hAnsi="Times New Roman" w:cs="Times New Roman"/>
          <w:sz w:val="24"/>
          <w:szCs w:val="24"/>
          <w:lang w:eastAsia="id-ID"/>
        </w:rPr>
        <w:t xml:space="preserve"> harus mengerti arti dari “on ball” (menjaga pemain lawan yang memegang bola), “deny” (menjaga agar pemain lawan yang kita jaga tidak mendapatkan bola), </w:t>
      </w:r>
    </w:p>
    <w:p w:rsidR="00A738FC" w:rsidRPr="00A738FC" w:rsidRDefault="00A738FC" w:rsidP="00A738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“trap”</w:t>
      </w:r>
      <w:r w:rsidRPr="00A738FC">
        <w:rPr>
          <w:rFonts w:ascii="Times New Roman" w:eastAsia="Times New Roman" w:hAnsi="Times New Roman" w:cs="Times New Roman"/>
          <w:sz w:val="24"/>
          <w:szCs w:val="24"/>
          <w:lang w:eastAsia="id-ID"/>
        </w:rPr>
        <w:t xml:space="preserve"> atau double team adalah posisi ketika 2 pemain bertahan menjaga 1 pemain menyerang lawan yang memegang bola untuk memaksa lawan memberikan passing salah, maupun out of bounds.</w:t>
      </w:r>
    </w:p>
    <w:p w:rsidR="00A738FC" w:rsidRPr="00A738FC" w:rsidRDefault="00A738FC" w:rsidP="00A738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“front the low post”</w:t>
      </w:r>
      <w:r w:rsidRPr="00A738FC">
        <w:rPr>
          <w:rFonts w:ascii="Times New Roman" w:eastAsia="Times New Roman" w:hAnsi="Times New Roman" w:cs="Times New Roman"/>
          <w:sz w:val="24"/>
          <w:szCs w:val="24"/>
          <w:lang w:eastAsia="id-ID"/>
        </w:rPr>
        <w:t xml:space="preserve"> adalah istilah yang digunakan dalam menjaga pemain low post lawan. Terdapat 2 pilihan posisi penjagaan, yaitu berdiri antara ring basket dan pemain lawan, ataupun berdiri antara pemain low post lawan dengan passer, jadi intinya kita menjaga agar passer tidak memberikan passing kepada pemain low post.</w:t>
      </w:r>
    </w:p>
    <w:p w:rsidR="00A738FC" w:rsidRPr="00A738FC" w:rsidRDefault="00A738FC" w:rsidP="00A738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“box out”</w:t>
      </w:r>
      <w:r w:rsidRPr="00A738FC">
        <w:rPr>
          <w:rFonts w:ascii="Times New Roman" w:eastAsia="Times New Roman" w:hAnsi="Times New Roman" w:cs="Times New Roman"/>
          <w:sz w:val="24"/>
          <w:szCs w:val="24"/>
          <w:lang w:eastAsia="id-ID"/>
        </w:rPr>
        <w:t xml:space="preserve"> adalah posisi yang harus dilakukan setiap pemain bertahan ketika pemain lawan melakukan shooting. Pemain bertahan harus menjaga agar pemain lawan tidak mendapatkan offensive rebound dengan membuat screen antara pemain lawan dengan ring basket.</w:t>
      </w:r>
    </w:p>
    <w:p w:rsidR="00A738FC" w:rsidRPr="00A738FC" w:rsidRDefault="00A738FC" w:rsidP="00A738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“Zone Defense</w:t>
      </w:r>
      <w:r w:rsidRPr="00A738FC">
        <w:rPr>
          <w:rFonts w:ascii="Times New Roman" w:eastAsia="Times New Roman" w:hAnsi="Times New Roman" w:cs="Times New Roman"/>
          <w:sz w:val="24"/>
          <w:szCs w:val="24"/>
          <w:lang w:eastAsia="id-ID"/>
        </w:rPr>
        <w:t xml:space="preserve">” adalah tipe pertahanan dalam permainan bola basket ketika seorang pemain bertahan tidak menjaga secara spesifik 1 pemain lawan. Tapi menjaga secara spesifik suatu area dalam pertahanan sendiri. </w:t>
      </w:r>
    </w:p>
    <w:p w:rsidR="00A738FC" w:rsidRPr="00A738FC" w:rsidRDefault="00A738FC" w:rsidP="00A738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t>“transition”</w:t>
      </w:r>
      <w:r w:rsidRPr="00A738FC">
        <w:rPr>
          <w:rFonts w:ascii="Times New Roman" w:eastAsia="Times New Roman" w:hAnsi="Times New Roman" w:cs="Times New Roman"/>
          <w:sz w:val="24"/>
          <w:szCs w:val="24"/>
          <w:lang w:eastAsia="id-ID"/>
        </w:rPr>
        <w:t xml:space="preserve"> adalah istilah yang menggambarkan proses dari bertahan, rebound dan menyerang balik. Sebuah team dengan “transition Offense” yang bagus dapat mendapat banyak point dari fast break</w:t>
      </w:r>
    </w:p>
    <w:p w:rsidR="00A738FC" w:rsidRDefault="00A738FC" w:rsidP="00A738FC">
      <w:pPr>
        <w:spacing w:after="0" w:line="240" w:lineRule="auto"/>
        <w:rPr>
          <w:rFonts w:ascii="Times New Roman" w:eastAsia="Times New Roman" w:hAnsi="Times New Roman" w:cs="Times New Roman"/>
          <w:sz w:val="24"/>
          <w:szCs w:val="24"/>
          <w:lang w:eastAsia="id-ID"/>
        </w:rPr>
      </w:pPr>
      <w:r w:rsidRPr="00A738FC">
        <w:rPr>
          <w:rFonts w:ascii="Times New Roman" w:eastAsia="Times New Roman" w:hAnsi="Times New Roman" w:cs="Times New Roman"/>
          <w:b/>
          <w:bCs/>
          <w:sz w:val="24"/>
          <w:szCs w:val="24"/>
          <w:lang w:eastAsia="id-ID"/>
        </w:rPr>
        <w:br/>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b/>
          <w:bCs/>
          <w:sz w:val="24"/>
          <w:szCs w:val="24"/>
          <w:lang w:eastAsia="id-ID"/>
        </w:rPr>
        <w:t>beberapa istilah umum lain dalam bola basket</w:t>
      </w:r>
      <w:r w:rsidRPr="00A738FC">
        <w:rPr>
          <w:rFonts w:ascii="Times New Roman" w:eastAsia="Times New Roman" w:hAnsi="Times New Roman" w:cs="Times New Roman"/>
          <w:sz w:val="24"/>
          <w:szCs w:val="24"/>
          <w:lang w:eastAsia="id-ID"/>
        </w:rPr>
        <w:br/>
        <w:t xml:space="preserve">1. </w:t>
      </w:r>
      <w:hyperlink r:id="rId18" w:tgtFrame="_blank" w:history="1">
        <w:r w:rsidRPr="00A738FC">
          <w:rPr>
            <w:rFonts w:ascii="Times New Roman" w:eastAsia="Times New Roman" w:hAnsi="Times New Roman" w:cs="Times New Roman"/>
            <w:b/>
            <w:bCs/>
            <w:sz w:val="24"/>
            <w:szCs w:val="24"/>
            <w:lang w:eastAsia="id-ID"/>
          </w:rPr>
          <w:t xml:space="preserve">Dribble </w:t>
        </w:r>
      </w:hyperlink>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Membawa bola dengan cara memantulkan ke tanah</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 </w:t>
      </w:r>
      <w:hyperlink r:id="rId19" w:tgtFrame="_blank" w:history="1">
        <w:r w:rsidRPr="00A738FC">
          <w:rPr>
            <w:rFonts w:ascii="Times New Roman" w:eastAsia="Times New Roman" w:hAnsi="Times New Roman" w:cs="Times New Roman"/>
            <w:b/>
            <w:bCs/>
            <w:sz w:val="24"/>
            <w:szCs w:val="24"/>
            <w:lang w:eastAsia="id-ID"/>
          </w:rPr>
          <w:t xml:space="preserve">Shoting </w:t>
        </w:r>
      </w:hyperlink>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Menembak ke ring dengan cara melemparkan bola. Untuk hasil yang bagus, arah bola sebaiknya membentuk kurva parabolic dan jangan lupa FOKUS.</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3. </w:t>
      </w:r>
      <w:r w:rsidRPr="00A738FC">
        <w:rPr>
          <w:rFonts w:ascii="Times New Roman" w:eastAsia="Times New Roman" w:hAnsi="Times New Roman" w:cs="Times New Roman"/>
          <w:b/>
          <w:bCs/>
          <w:sz w:val="24"/>
          <w:szCs w:val="24"/>
          <w:lang w:eastAsia="id-ID"/>
        </w:rPr>
        <w:t>Shot Clock</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lastRenderedPageBreak/>
        <w:t>Waktu menyerang sebelum bola menyentuh ring. untuk NBA menggunakan 24 detik, dan FIBA menggunakan shot clock 30 detik</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r>
    </w:p>
    <w:p w:rsidR="00A738FC" w:rsidRPr="00A738FC" w:rsidRDefault="00A738FC" w:rsidP="00A738FC">
      <w:pPr>
        <w:spacing w:after="0" w:line="240" w:lineRule="auto"/>
        <w:rPr>
          <w:ins w:id="0" w:author="Unknown"/>
          <w:rFonts w:ascii="Times New Roman" w:eastAsia="Times New Roman" w:hAnsi="Times New Roman" w:cs="Times New Roman"/>
          <w:b/>
          <w:bCs/>
          <w:sz w:val="36"/>
          <w:szCs w:val="36"/>
          <w:lang w:eastAsia="id-ID"/>
        </w:rPr>
      </w:pPr>
      <w:r w:rsidRPr="00A738FC">
        <w:rPr>
          <w:rFonts w:ascii="Times New Roman" w:eastAsia="Times New Roman" w:hAnsi="Times New Roman" w:cs="Times New Roman"/>
          <w:sz w:val="24"/>
          <w:szCs w:val="24"/>
          <w:lang w:eastAsia="id-ID"/>
        </w:rPr>
        <w:t xml:space="preserve">4. </w:t>
      </w:r>
      <w:r w:rsidRPr="00A738FC">
        <w:rPr>
          <w:rFonts w:ascii="Times New Roman" w:eastAsia="Times New Roman" w:hAnsi="Times New Roman" w:cs="Times New Roman"/>
          <w:b/>
          <w:bCs/>
          <w:sz w:val="24"/>
          <w:szCs w:val="24"/>
          <w:lang w:eastAsia="id-ID"/>
        </w:rPr>
        <w:t xml:space="preserve">Rebound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Rebound adalah suatu istilah dalam permainan bola basket dimana seorang pemain menangkap atau mendapatkan bola pantul yang tidak berhasil masuk yang ditembakkan oleh pemain lain.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5.</w:t>
      </w:r>
      <w:r w:rsidRPr="00A738FC">
        <w:rPr>
          <w:rFonts w:ascii="Times New Roman" w:eastAsia="Times New Roman" w:hAnsi="Times New Roman" w:cs="Times New Roman"/>
          <w:b/>
          <w:bCs/>
          <w:sz w:val="24"/>
          <w:szCs w:val="24"/>
          <w:lang w:eastAsia="id-ID"/>
        </w:rPr>
        <w:t xml:space="preserve"> Block Shot</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melakukan blok terhadap tembakan lawan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6. </w:t>
      </w:r>
      <w:r w:rsidRPr="00A738FC">
        <w:rPr>
          <w:rFonts w:ascii="Times New Roman" w:eastAsia="Times New Roman" w:hAnsi="Times New Roman" w:cs="Times New Roman"/>
          <w:b/>
          <w:bCs/>
          <w:sz w:val="24"/>
          <w:szCs w:val="24"/>
          <w:lang w:eastAsia="id-ID"/>
        </w:rPr>
        <w:t xml:space="preserve">Steal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Mmencuri bola dari lawan saat dribble. Steal dalam basket adalah suatu istilah dimana seorang pemain bertahan berhasil merebut bola yang sedang dipegang, dioper atau didribble pihak lawan, tetapi tidak menyentuh tangan lawan atau akan dinyatakan sebagai pelanggaran. Posisi pebasket yang paling sering melakukan steal adalah Small Forward. Beberapa pebasket yang terkenal akan kemampuan stealnya di NBA adalah Scottie Pippen, Robert Horry, Michael Jordan, Magic Johnson, John Stockton, dan Allen Iverson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7. </w:t>
      </w:r>
      <w:r w:rsidRPr="00A738FC">
        <w:rPr>
          <w:rFonts w:ascii="Times New Roman" w:eastAsia="Times New Roman" w:hAnsi="Times New Roman" w:cs="Times New Roman"/>
          <w:b/>
          <w:bCs/>
          <w:sz w:val="24"/>
          <w:szCs w:val="24"/>
          <w:lang w:eastAsia="id-ID"/>
        </w:rPr>
        <w:t>Intercept</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Mencuri bola dari lawan dengan cara memotong passing lawan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8. </w:t>
      </w:r>
      <w:r w:rsidRPr="00A738FC">
        <w:rPr>
          <w:rFonts w:ascii="Times New Roman" w:eastAsia="Times New Roman" w:hAnsi="Times New Roman" w:cs="Times New Roman"/>
          <w:b/>
          <w:bCs/>
          <w:sz w:val="24"/>
          <w:szCs w:val="24"/>
          <w:lang w:eastAsia="id-ID"/>
        </w:rPr>
        <w:t xml:space="preserve">Passing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Mengoper bola ke rekan satu tim</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9. </w:t>
      </w:r>
      <w:r w:rsidRPr="00A738FC">
        <w:rPr>
          <w:rFonts w:ascii="Times New Roman" w:eastAsia="Times New Roman" w:hAnsi="Times New Roman" w:cs="Times New Roman"/>
          <w:b/>
          <w:bCs/>
          <w:sz w:val="24"/>
          <w:szCs w:val="24"/>
          <w:lang w:eastAsia="id-ID"/>
        </w:rPr>
        <w:t xml:space="preserve">Assist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Assist adalah suatu istilah dalam permainan bola basket dimana seorang pemain mengoper bola kepada temannya, dan pemain yang mendapat bola operan dari temannya itu tanpa mendribble (memantulkan bola ke tanah) langsung melempar atau memasukkan bola kedalam jaring basket (bola yang tidak masuk tidak dihitung).</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10. </w:t>
      </w:r>
      <w:r w:rsidRPr="00A738FC">
        <w:rPr>
          <w:rFonts w:ascii="Times New Roman" w:eastAsia="Times New Roman" w:hAnsi="Times New Roman" w:cs="Times New Roman"/>
          <w:b/>
          <w:bCs/>
          <w:sz w:val="24"/>
          <w:szCs w:val="24"/>
          <w:lang w:eastAsia="id-ID"/>
        </w:rPr>
        <w:t xml:space="preserve">Foul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Pelanggaran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11.</w:t>
      </w:r>
      <w:r w:rsidRPr="00A738FC">
        <w:rPr>
          <w:rFonts w:ascii="Times New Roman" w:eastAsia="Times New Roman" w:hAnsi="Times New Roman" w:cs="Times New Roman"/>
          <w:b/>
          <w:bCs/>
          <w:sz w:val="24"/>
          <w:szCs w:val="24"/>
          <w:lang w:eastAsia="id-ID"/>
        </w:rPr>
        <w:t xml:space="preserve"> Team Foul</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Jumlah pelanggaran dalam satu team per babak nya. Otomatis akan diberikan free throw ke lawan apabila sudah mencapai 5</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12.</w:t>
      </w:r>
      <w:r w:rsidRPr="00A738FC">
        <w:rPr>
          <w:rFonts w:ascii="Times New Roman" w:eastAsia="Times New Roman" w:hAnsi="Times New Roman" w:cs="Times New Roman"/>
          <w:b/>
          <w:bCs/>
          <w:sz w:val="24"/>
          <w:szCs w:val="24"/>
          <w:lang w:eastAsia="id-ID"/>
        </w:rPr>
        <w:t xml:space="preserve"> Foul Out</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Kartu merah dalam permainan basket, diberikan setelah seorang pemain melakukan 5 kali foul</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13. </w:t>
      </w:r>
      <w:r w:rsidRPr="00A738FC">
        <w:rPr>
          <w:rFonts w:ascii="Times New Roman" w:eastAsia="Times New Roman" w:hAnsi="Times New Roman" w:cs="Times New Roman"/>
          <w:b/>
          <w:bCs/>
          <w:sz w:val="24"/>
          <w:szCs w:val="24"/>
          <w:lang w:eastAsia="id-ID"/>
        </w:rPr>
        <w:t>Free Throw</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Tembakan bebas akibat pelanggaran yang dilakukan pemain lawan. Free throw diberikan apabila yang dilanggar dalam posisi akan melakukan shot atau sudah team foul</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14. </w:t>
      </w:r>
      <w:r w:rsidRPr="00A738FC">
        <w:rPr>
          <w:rFonts w:ascii="Times New Roman" w:eastAsia="Times New Roman" w:hAnsi="Times New Roman" w:cs="Times New Roman"/>
          <w:b/>
          <w:bCs/>
          <w:sz w:val="24"/>
          <w:szCs w:val="24"/>
          <w:lang w:eastAsia="id-ID"/>
        </w:rPr>
        <w:t>Three Seconds Violation</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Pelanggaran yang diberikan apabila seorang pemain berada di area tembakan bebas (key area) selama 3 detik</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lastRenderedPageBreak/>
        <w:br/>
        <w:t xml:space="preserve">15. </w:t>
      </w:r>
      <w:r w:rsidRPr="00A738FC">
        <w:rPr>
          <w:rFonts w:ascii="Times New Roman" w:eastAsia="Times New Roman" w:hAnsi="Times New Roman" w:cs="Times New Roman"/>
          <w:b/>
          <w:bCs/>
          <w:sz w:val="24"/>
          <w:szCs w:val="24"/>
          <w:lang w:eastAsia="id-ID"/>
        </w:rPr>
        <w:t>Back Ball / Back Court</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Pelanggaran karena pemain yang membawa bola kembali ke daerah pertahanan setelah melewati garis tengah</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16.</w:t>
      </w:r>
      <w:r w:rsidRPr="00A738FC">
        <w:rPr>
          <w:rFonts w:ascii="Times New Roman" w:eastAsia="Times New Roman" w:hAnsi="Times New Roman" w:cs="Times New Roman"/>
          <w:b/>
          <w:bCs/>
          <w:sz w:val="24"/>
          <w:szCs w:val="24"/>
          <w:lang w:eastAsia="id-ID"/>
        </w:rPr>
        <w:t xml:space="preserve"> Back Door</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Strategi menyerang dengan cara membalik badan ke arah yang berlawanan untuk menghindari penjagaan lawan.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17. </w:t>
      </w:r>
      <w:r w:rsidRPr="00A738FC">
        <w:rPr>
          <w:rFonts w:ascii="Times New Roman" w:eastAsia="Times New Roman" w:hAnsi="Times New Roman" w:cs="Times New Roman"/>
          <w:b/>
          <w:bCs/>
          <w:sz w:val="24"/>
          <w:szCs w:val="24"/>
          <w:lang w:eastAsia="id-ID"/>
        </w:rPr>
        <w:t>Pick and Roll</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Strategi menyerang 2 orang dengan cara 1 orang melakukan blok, menghalangi pergerakan lawan yang menjaga rekannya yang membawa bola, sehingga dapat bebas berlari. Setalah itu orang tadi berputar (roll)</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18. </w:t>
      </w:r>
      <w:r w:rsidRPr="00A738FC">
        <w:rPr>
          <w:rFonts w:ascii="Times New Roman" w:eastAsia="Times New Roman" w:hAnsi="Times New Roman" w:cs="Times New Roman"/>
          <w:b/>
          <w:bCs/>
          <w:sz w:val="24"/>
          <w:szCs w:val="24"/>
          <w:lang w:eastAsia="id-ID"/>
        </w:rPr>
        <w:t xml:space="preserve">Man to man marking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trategi bertahan 1 lawan 1</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19. </w:t>
      </w:r>
      <w:r w:rsidRPr="00A738FC">
        <w:rPr>
          <w:rFonts w:ascii="Times New Roman" w:eastAsia="Times New Roman" w:hAnsi="Times New Roman" w:cs="Times New Roman"/>
          <w:b/>
          <w:bCs/>
          <w:sz w:val="24"/>
          <w:szCs w:val="24"/>
          <w:lang w:eastAsia="id-ID"/>
        </w:rPr>
        <w:t>Zone Defense</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Pertahanan sistem area, ada model 2-1-2, 1-2-2, 1-3-1, 2-3, 3-2</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20. </w:t>
      </w:r>
      <w:r w:rsidRPr="00A738FC">
        <w:rPr>
          <w:rFonts w:ascii="Times New Roman" w:eastAsia="Times New Roman" w:hAnsi="Times New Roman" w:cs="Times New Roman"/>
          <w:b/>
          <w:bCs/>
          <w:sz w:val="24"/>
          <w:szCs w:val="24"/>
          <w:lang w:eastAsia="id-ID"/>
        </w:rPr>
        <w:t>Full press defense</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Pertahanan 1 lawan 1, dimulai dari garis pertahanan lawan</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21. </w:t>
      </w:r>
      <w:r w:rsidRPr="00A738FC">
        <w:rPr>
          <w:rFonts w:ascii="Times New Roman" w:eastAsia="Times New Roman" w:hAnsi="Times New Roman" w:cs="Times New Roman"/>
          <w:b/>
          <w:bCs/>
          <w:sz w:val="24"/>
          <w:szCs w:val="24"/>
          <w:lang w:eastAsia="id-ID"/>
        </w:rPr>
        <w:t>Travelling / walking</w:t>
      </w:r>
      <w:r w:rsidRPr="00A738FC">
        <w:rPr>
          <w:rFonts w:ascii="Times New Roman" w:eastAsia="Times New Roman" w:hAnsi="Times New Roman" w:cs="Times New Roman"/>
          <w:sz w:val="24"/>
          <w:szCs w:val="24"/>
          <w:lang w:eastAsia="id-ID"/>
        </w:rPr>
        <w:t xml:space="preserve"> :</w:t>
      </w:r>
      <w:r w:rsidRPr="00A738FC">
        <w:rPr>
          <w:rFonts w:ascii="Times New Roman" w:eastAsia="Times New Roman" w:hAnsi="Times New Roman" w:cs="Times New Roman"/>
          <w:sz w:val="24"/>
          <w:szCs w:val="24"/>
          <w:lang w:eastAsia="id-ID"/>
        </w:rPr>
        <w:br/>
        <w:t>Pelanggaran karena membawa bola tidak di dribble, lebih dari 2 langkah</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22. </w:t>
      </w:r>
      <w:r w:rsidRPr="00A738FC">
        <w:rPr>
          <w:rFonts w:ascii="Times New Roman" w:eastAsia="Times New Roman" w:hAnsi="Times New Roman" w:cs="Times New Roman"/>
          <w:b/>
          <w:bCs/>
          <w:sz w:val="24"/>
          <w:szCs w:val="24"/>
          <w:lang w:eastAsia="id-ID"/>
        </w:rPr>
        <w:t xml:space="preserve">Double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Pelanggaran karena setelah berhenti mend dribble, melakukan dribble lagi</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23. </w:t>
      </w:r>
      <w:r w:rsidRPr="00A738FC">
        <w:rPr>
          <w:rFonts w:ascii="Times New Roman" w:eastAsia="Times New Roman" w:hAnsi="Times New Roman" w:cs="Times New Roman"/>
          <w:b/>
          <w:bCs/>
          <w:sz w:val="24"/>
          <w:szCs w:val="24"/>
          <w:lang w:eastAsia="id-ID"/>
        </w:rPr>
        <w:t xml:space="preserve">Blok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Blok dalam basket adalah suatu istilah dimana seorang pemain bertahan melakukan lompatan dan berhasil menghalang/menahan bola yang sedang dilempar oleh pihak lawan atau penyerang, sehingga bola tidak berhasil melaju dan masuk kedalam ring.</w:t>
      </w:r>
      <w:r w:rsidRPr="00A738FC">
        <w:rPr>
          <w:rFonts w:ascii="Times New Roman" w:eastAsia="Times New Roman" w:hAnsi="Times New Roman" w:cs="Times New Roman"/>
          <w:sz w:val="24"/>
          <w:szCs w:val="24"/>
          <w:lang w:eastAsia="id-ID"/>
        </w:rPr>
        <w:br/>
      </w:r>
      <w:r w:rsidRPr="00A738FC">
        <w:rPr>
          <w:rFonts w:ascii="Times New Roman" w:eastAsia="Times New Roman" w:hAnsi="Times New Roman" w:cs="Times New Roman"/>
          <w:sz w:val="24"/>
          <w:szCs w:val="24"/>
          <w:lang w:eastAsia="id-ID"/>
        </w:rPr>
        <w:br/>
        <w:t xml:space="preserve">24. </w:t>
      </w:r>
      <w:r w:rsidRPr="00A738FC">
        <w:rPr>
          <w:rFonts w:ascii="Times New Roman" w:eastAsia="Times New Roman" w:hAnsi="Times New Roman" w:cs="Times New Roman"/>
          <w:b/>
          <w:bCs/>
          <w:sz w:val="24"/>
          <w:szCs w:val="24"/>
          <w:lang w:eastAsia="id-ID"/>
        </w:rPr>
        <w:t xml:space="preserve">Slamdunk </w:t>
      </w:r>
      <w:r w:rsidRPr="00A738FC">
        <w:rPr>
          <w:rFonts w:ascii="Times New Roman" w:eastAsia="Times New Roman" w:hAnsi="Times New Roman" w:cs="Times New Roman"/>
          <w:sz w:val="24"/>
          <w:szCs w:val="24"/>
          <w:lang w:eastAsia="id-ID"/>
        </w:rPr>
        <w:t>:</w:t>
      </w:r>
      <w:r w:rsidRPr="00A738FC">
        <w:rPr>
          <w:rFonts w:ascii="Times New Roman" w:eastAsia="Times New Roman" w:hAnsi="Times New Roman" w:cs="Times New Roman"/>
          <w:sz w:val="24"/>
          <w:szCs w:val="24"/>
          <w:lang w:eastAsia="id-ID"/>
        </w:rPr>
        <w:br/>
        <w:t>Slam dunk (atau biasa hanya disebut Dunk) adalah suatu gaya didalam permainan olahraga bola basket, seorang pemain berusaha memasukkan bola ke dalam keranjang dimana muka telapak tangan menyentuh besi pada ring basket (satu atau dua tangan) setelah bola melewati tinggi dari ring besi basket.</w:t>
      </w:r>
      <w:r w:rsidRPr="00A738FC">
        <w:rPr>
          <w:rFonts w:ascii="Times New Roman" w:eastAsia="Times New Roman" w:hAnsi="Times New Roman" w:cs="Times New Roman"/>
          <w:sz w:val="24"/>
          <w:szCs w:val="24"/>
          <w:lang w:eastAsia="id-ID"/>
        </w:rPr>
        <w:br/>
      </w:r>
    </w:p>
    <w:p w:rsidR="00613F8B" w:rsidRPr="00A738FC" w:rsidRDefault="00A738FC"/>
    <w:sectPr w:rsidR="00613F8B" w:rsidRPr="00A738FC" w:rsidSect="00AA7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7446"/>
    <w:multiLevelType w:val="multilevel"/>
    <w:tmpl w:val="C4C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01195"/>
    <w:multiLevelType w:val="multilevel"/>
    <w:tmpl w:val="5B3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E45E8"/>
    <w:multiLevelType w:val="multilevel"/>
    <w:tmpl w:val="245A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E3DBD"/>
    <w:multiLevelType w:val="multilevel"/>
    <w:tmpl w:val="71E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E157F"/>
    <w:multiLevelType w:val="multilevel"/>
    <w:tmpl w:val="A4B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A252F"/>
    <w:multiLevelType w:val="multilevel"/>
    <w:tmpl w:val="5BF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93EFA"/>
    <w:multiLevelType w:val="multilevel"/>
    <w:tmpl w:val="9A1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7580B"/>
    <w:multiLevelType w:val="multilevel"/>
    <w:tmpl w:val="EA4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B37D4"/>
    <w:multiLevelType w:val="multilevel"/>
    <w:tmpl w:val="141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C4E04"/>
    <w:multiLevelType w:val="multilevel"/>
    <w:tmpl w:val="61A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65079"/>
    <w:multiLevelType w:val="multilevel"/>
    <w:tmpl w:val="E88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F695F"/>
    <w:multiLevelType w:val="multilevel"/>
    <w:tmpl w:val="3FD8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B2373F"/>
    <w:multiLevelType w:val="multilevel"/>
    <w:tmpl w:val="47F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797095"/>
    <w:multiLevelType w:val="multilevel"/>
    <w:tmpl w:val="A02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025A9F"/>
    <w:multiLevelType w:val="multilevel"/>
    <w:tmpl w:val="B1A6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5D0D04"/>
    <w:multiLevelType w:val="multilevel"/>
    <w:tmpl w:val="0EE6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667031"/>
    <w:multiLevelType w:val="multilevel"/>
    <w:tmpl w:val="8C6A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73F24"/>
    <w:multiLevelType w:val="multilevel"/>
    <w:tmpl w:val="2E3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871A56"/>
    <w:multiLevelType w:val="multilevel"/>
    <w:tmpl w:val="06E8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B11E8A"/>
    <w:multiLevelType w:val="multilevel"/>
    <w:tmpl w:val="A7F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E83F1D"/>
    <w:multiLevelType w:val="multilevel"/>
    <w:tmpl w:val="EA8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3"/>
  </w:num>
  <w:num w:numId="4">
    <w:abstractNumId w:val="17"/>
  </w:num>
  <w:num w:numId="5">
    <w:abstractNumId w:val="10"/>
  </w:num>
  <w:num w:numId="6">
    <w:abstractNumId w:val="14"/>
  </w:num>
  <w:num w:numId="7">
    <w:abstractNumId w:val="7"/>
  </w:num>
  <w:num w:numId="8">
    <w:abstractNumId w:val="13"/>
  </w:num>
  <w:num w:numId="9">
    <w:abstractNumId w:val="1"/>
  </w:num>
  <w:num w:numId="10">
    <w:abstractNumId w:val="20"/>
  </w:num>
  <w:num w:numId="11">
    <w:abstractNumId w:val="2"/>
  </w:num>
  <w:num w:numId="12">
    <w:abstractNumId w:val="5"/>
  </w:num>
  <w:num w:numId="13">
    <w:abstractNumId w:val="11"/>
  </w:num>
  <w:num w:numId="14">
    <w:abstractNumId w:val="19"/>
  </w:num>
  <w:num w:numId="15">
    <w:abstractNumId w:val="12"/>
  </w:num>
  <w:num w:numId="16">
    <w:abstractNumId w:val="0"/>
  </w:num>
  <w:num w:numId="17">
    <w:abstractNumId w:val="8"/>
  </w:num>
  <w:num w:numId="18">
    <w:abstractNumId w:val="15"/>
  </w:num>
  <w:num w:numId="19">
    <w:abstractNumId w:val="16"/>
  </w:num>
  <w:num w:numId="20">
    <w:abstractNumId w:val="6"/>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8FC"/>
    <w:rsid w:val="007B4D24"/>
    <w:rsid w:val="007D0EF7"/>
    <w:rsid w:val="00A738FC"/>
    <w:rsid w:val="00AA73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D8"/>
  </w:style>
  <w:style w:type="paragraph" w:styleId="Heading2">
    <w:name w:val="heading 2"/>
    <w:basedOn w:val="Normal"/>
    <w:link w:val="Heading2Char"/>
    <w:uiPriority w:val="9"/>
    <w:qFormat/>
    <w:rsid w:val="00A738F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4">
    <w:name w:val="heading 4"/>
    <w:basedOn w:val="Normal"/>
    <w:link w:val="Heading4Char"/>
    <w:uiPriority w:val="9"/>
    <w:qFormat/>
    <w:rsid w:val="00A738F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8FC"/>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rsid w:val="00A738FC"/>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A738FC"/>
    <w:rPr>
      <w:color w:val="0000FF"/>
      <w:u w:val="single"/>
    </w:rPr>
  </w:style>
  <w:style w:type="character" w:customStyle="1" w:styleId="pu6w48kn2j6">
    <w:name w:val="pu6w48kn2j6"/>
    <w:basedOn w:val="DefaultParagraphFont"/>
    <w:rsid w:val="00A738FC"/>
  </w:style>
  <w:style w:type="character" w:customStyle="1" w:styleId="rmlink">
    <w:name w:val="rmlink"/>
    <w:basedOn w:val="DefaultParagraphFont"/>
    <w:rsid w:val="00A738FC"/>
  </w:style>
  <w:style w:type="character" w:customStyle="1" w:styleId="post-timestamp">
    <w:name w:val="post-timestamp"/>
    <w:basedOn w:val="DefaultParagraphFont"/>
    <w:rsid w:val="00A738FC"/>
  </w:style>
  <w:style w:type="character" w:customStyle="1" w:styleId="post-labels">
    <w:name w:val="post-labels"/>
    <w:basedOn w:val="DefaultParagraphFont"/>
    <w:rsid w:val="00A738FC"/>
  </w:style>
  <w:style w:type="paragraph" w:styleId="NormalWeb">
    <w:name w:val="Normal (Web)"/>
    <w:basedOn w:val="Normal"/>
    <w:uiPriority w:val="99"/>
    <w:semiHidden/>
    <w:unhideWhenUsed/>
    <w:rsid w:val="00A738F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timestamp">
    <w:name w:val="comment-timestamp"/>
    <w:basedOn w:val="DefaultParagraphFont"/>
    <w:rsid w:val="00A738FC"/>
  </w:style>
  <w:style w:type="paragraph" w:customStyle="1" w:styleId="comment-footer">
    <w:name w:val="comment-footer"/>
    <w:basedOn w:val="Normal"/>
    <w:rsid w:val="00A738F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A73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991322">
      <w:bodyDiv w:val="1"/>
      <w:marLeft w:val="0"/>
      <w:marRight w:val="0"/>
      <w:marTop w:val="0"/>
      <w:marBottom w:val="0"/>
      <w:divBdr>
        <w:top w:val="none" w:sz="0" w:space="0" w:color="auto"/>
        <w:left w:val="none" w:sz="0" w:space="0" w:color="auto"/>
        <w:bottom w:val="none" w:sz="0" w:space="0" w:color="auto"/>
        <w:right w:val="none" w:sz="0" w:space="0" w:color="auto"/>
      </w:divBdr>
      <w:divsChild>
        <w:div w:id="1376006479">
          <w:marLeft w:val="0"/>
          <w:marRight w:val="0"/>
          <w:marTop w:val="0"/>
          <w:marBottom w:val="0"/>
          <w:divBdr>
            <w:top w:val="none" w:sz="0" w:space="0" w:color="auto"/>
            <w:left w:val="none" w:sz="0" w:space="0" w:color="auto"/>
            <w:bottom w:val="none" w:sz="0" w:space="0" w:color="auto"/>
            <w:right w:val="none" w:sz="0" w:space="0" w:color="auto"/>
          </w:divBdr>
          <w:divsChild>
            <w:div w:id="1313559901">
              <w:marLeft w:val="0"/>
              <w:marRight w:val="0"/>
              <w:marTop w:val="0"/>
              <w:marBottom w:val="0"/>
              <w:divBdr>
                <w:top w:val="none" w:sz="0" w:space="0" w:color="auto"/>
                <w:left w:val="none" w:sz="0" w:space="0" w:color="auto"/>
                <w:bottom w:val="none" w:sz="0" w:space="0" w:color="auto"/>
                <w:right w:val="none" w:sz="0" w:space="0" w:color="auto"/>
              </w:divBdr>
              <w:divsChild>
                <w:div w:id="1843819132">
                  <w:marLeft w:val="0"/>
                  <w:marRight w:val="0"/>
                  <w:marTop w:val="0"/>
                  <w:marBottom w:val="0"/>
                  <w:divBdr>
                    <w:top w:val="none" w:sz="0" w:space="0" w:color="auto"/>
                    <w:left w:val="none" w:sz="0" w:space="0" w:color="auto"/>
                    <w:bottom w:val="none" w:sz="0" w:space="0" w:color="auto"/>
                    <w:right w:val="none" w:sz="0" w:space="0" w:color="auto"/>
                  </w:divBdr>
                  <w:divsChild>
                    <w:div w:id="1186165585">
                      <w:marLeft w:val="0"/>
                      <w:marRight w:val="0"/>
                      <w:marTop w:val="0"/>
                      <w:marBottom w:val="0"/>
                      <w:divBdr>
                        <w:top w:val="none" w:sz="0" w:space="0" w:color="auto"/>
                        <w:left w:val="none" w:sz="0" w:space="0" w:color="auto"/>
                        <w:bottom w:val="none" w:sz="0" w:space="0" w:color="auto"/>
                        <w:right w:val="none" w:sz="0" w:space="0" w:color="auto"/>
                      </w:divBdr>
                    </w:div>
                    <w:div w:id="1199665973">
                      <w:marLeft w:val="0"/>
                      <w:marRight w:val="0"/>
                      <w:marTop w:val="0"/>
                      <w:marBottom w:val="0"/>
                      <w:divBdr>
                        <w:top w:val="none" w:sz="0" w:space="0" w:color="auto"/>
                        <w:left w:val="none" w:sz="0" w:space="0" w:color="auto"/>
                        <w:bottom w:val="none" w:sz="0" w:space="0" w:color="auto"/>
                        <w:right w:val="none" w:sz="0" w:space="0" w:color="auto"/>
                      </w:divBdr>
                      <w:divsChild>
                        <w:div w:id="396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615">
                  <w:marLeft w:val="0"/>
                  <w:marRight w:val="0"/>
                  <w:marTop w:val="0"/>
                  <w:marBottom w:val="0"/>
                  <w:divBdr>
                    <w:top w:val="none" w:sz="0" w:space="0" w:color="auto"/>
                    <w:left w:val="none" w:sz="0" w:space="0" w:color="auto"/>
                    <w:bottom w:val="none" w:sz="0" w:space="0" w:color="auto"/>
                    <w:right w:val="none" w:sz="0" w:space="0" w:color="auto"/>
                  </w:divBdr>
                  <w:divsChild>
                    <w:div w:id="581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5963">
              <w:marLeft w:val="0"/>
              <w:marRight w:val="0"/>
              <w:marTop w:val="0"/>
              <w:marBottom w:val="0"/>
              <w:divBdr>
                <w:top w:val="none" w:sz="0" w:space="0" w:color="auto"/>
                <w:left w:val="none" w:sz="0" w:space="0" w:color="auto"/>
                <w:bottom w:val="none" w:sz="0" w:space="0" w:color="auto"/>
                <w:right w:val="none" w:sz="0" w:space="0" w:color="auto"/>
              </w:divBdr>
            </w:div>
          </w:divsChild>
        </w:div>
        <w:div w:id="1996447997">
          <w:marLeft w:val="0"/>
          <w:marRight w:val="0"/>
          <w:marTop w:val="0"/>
          <w:marBottom w:val="0"/>
          <w:divBdr>
            <w:top w:val="none" w:sz="0" w:space="0" w:color="auto"/>
            <w:left w:val="none" w:sz="0" w:space="0" w:color="auto"/>
            <w:bottom w:val="none" w:sz="0" w:space="0" w:color="auto"/>
            <w:right w:val="none" w:sz="0" w:space="0" w:color="auto"/>
          </w:divBdr>
          <w:divsChild>
            <w:div w:id="1200127495">
              <w:marLeft w:val="0"/>
              <w:marRight w:val="0"/>
              <w:marTop w:val="0"/>
              <w:marBottom w:val="0"/>
              <w:divBdr>
                <w:top w:val="none" w:sz="0" w:space="0" w:color="auto"/>
                <w:left w:val="none" w:sz="0" w:space="0" w:color="auto"/>
                <w:bottom w:val="none" w:sz="0" w:space="0" w:color="auto"/>
                <w:right w:val="none" w:sz="0" w:space="0" w:color="auto"/>
              </w:divBdr>
            </w:div>
          </w:divsChild>
        </w:div>
        <w:div w:id="156448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96.imageshack.us/i/3out2inset.gif/" TargetMode="External"/><Relationship Id="rId13" Type="http://schemas.openxmlformats.org/officeDocument/2006/relationships/hyperlink" Target="http://tutorialbasket.blogspot.com/2010/11/dasar-passing.html" TargetMode="External"/><Relationship Id="rId18" Type="http://schemas.openxmlformats.org/officeDocument/2006/relationships/hyperlink" Target="http://tutorialbasket.blogspot.com/2010/11/dasar-dribbl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utorialbasket.blogspot.com/2011/03/istilah-terminologi-dalam-permainan.html" TargetMode="External"/><Relationship Id="rId12" Type="http://schemas.openxmlformats.org/officeDocument/2006/relationships/hyperlink" Target="http://tutorialbasket.blogspot.com/2010/11/offensive-give-and-go.html" TargetMode="External"/><Relationship Id="rId17" Type="http://schemas.openxmlformats.org/officeDocument/2006/relationships/hyperlink" Target="http://tutorialbasket.blogspot.com/2011/03/defense-man-to-man-1-normal.html" TargetMode="External"/><Relationship Id="rId2" Type="http://schemas.openxmlformats.org/officeDocument/2006/relationships/styles" Target="styles.xml"/><Relationship Id="rId16" Type="http://schemas.openxmlformats.org/officeDocument/2006/relationships/hyperlink" Target="http://tutorialbasket.blogspot.com/2011/03/istilah-terminologi-dalam-permaina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tutorialbasket.blogspot.com/2010/11/dasar-passing.html" TargetMode="External"/><Relationship Id="rId5" Type="http://schemas.openxmlformats.org/officeDocument/2006/relationships/hyperlink" Target="http://img138.imageshack.us/i/halfcourtterms.gif/" TargetMode="External"/><Relationship Id="rId15" Type="http://schemas.openxmlformats.org/officeDocument/2006/relationships/hyperlink" Target="http://tutorialbasket.blogspot.com/2010/11/dasar-passing.html" TargetMode="External"/><Relationship Id="rId10" Type="http://schemas.openxmlformats.org/officeDocument/2006/relationships/hyperlink" Target="http://tutorialbasket.blogspot.com/2010/11/offensive-pick-and-roll.html" TargetMode="External"/><Relationship Id="rId19" Type="http://schemas.openxmlformats.org/officeDocument/2006/relationships/hyperlink" Target="http://tutorialbasket.blogspot.com/2010/11/shooting-dasar.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tutorialbasket.blogspot.com/2012/03/pola-pertahanan-1-3-1-zone-def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2014-06-06T10:42:00Z</dcterms:created>
  <dcterms:modified xsi:type="dcterms:W3CDTF">2014-06-06T10:46:00Z</dcterms:modified>
</cp:coreProperties>
</file>